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rPr/>
      </w:pPr>
      <w:r>
        <w:rPr/>
        <w:t>Pergunta: Qual impacto no número de mortes em uma sociedade armada?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b/>
          <w:b/>
        </w:rPr>
      </w:pPr>
      <w:r>
        <w:rPr>
          <w:b/>
        </w:rPr>
        <w:t>Atores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Cidadão (Armado/Desarmado) 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Bandido 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1440" w:hanging="360"/>
        <w:rPr/>
      </w:pPr>
      <w:r>
        <w:rPr/>
        <w:t>Policial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>
          <w:b/>
          <w:b/>
        </w:rPr>
      </w:pPr>
      <w:r>
        <w:rPr>
          <w:b/>
        </w:rPr>
        <w:t>Cenário</w:t>
      </w:r>
    </w:p>
    <w:p>
      <w:pPr>
        <w:pStyle w:val="Normal1"/>
        <w:spacing w:lineRule="auto" w:line="240" w:before="240" w:after="240"/>
        <w:ind w:left="0" w:firstLine="720"/>
        <w:jc w:val="both"/>
        <w:rPr/>
      </w:pPr>
      <w:r>
        <w:rPr/>
        <w:t xml:space="preserve">Atores dispostos no tabuleiro se deslocam de acordo com regras pré estabelecidas. </w:t>
      </w:r>
      <w:r>
        <w:rPr>
          <w:highlight w:val="yellow"/>
        </w:rPr>
        <w:t>Todo encontro entre cidadão e bandido é uma ocorrência de crime</w:t>
      </w:r>
      <w:r>
        <w:rPr/>
        <w:t>. Os tempos de deslocamento no tabuleiro são diferentes justamente para mimetizar o efeito surpresa.</w:t>
      </w:r>
    </w:p>
    <w:p>
      <w:pPr>
        <w:pStyle w:val="Normal1"/>
        <w:spacing w:lineRule="auto" w:line="240" w:before="240" w:after="240"/>
        <w:ind w:left="0" w:firstLine="72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>
          <w:b/>
          <w:b/>
          <w:u w:val="none"/>
        </w:rPr>
      </w:pPr>
      <w:r>
        <w:rPr>
          <w:b/>
        </w:rPr>
        <w:t>MODELO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>
          <w:u w:val="none"/>
        </w:rPr>
      </w:pPr>
      <w:r>
        <w:rPr/>
        <w:t>Ações Cidadão(desarmado)</w:t>
      </w:r>
    </w:p>
    <w:p>
      <w:pPr>
        <w:pStyle w:val="Normal1"/>
        <w:spacing w:lineRule="auto" w:line="240" w:before="240" w:after="240"/>
        <w:rPr/>
      </w:pPr>
      <w:r>
        <w:rPr/>
        <w:t>Se move ao longo do mapa(se move a cada duas iterações)</w:t>
      </w:r>
    </w:p>
    <w:p>
      <w:pPr>
        <w:pStyle w:val="Normal1"/>
        <w:spacing w:lineRule="auto" w:line="240" w:before="240" w:after="240"/>
        <w:rPr/>
      </w:pPr>
      <w:r>
        <w:rPr/>
        <w:t>Todo encontro com Bandido</w:t>
      </w:r>
    </w:p>
    <w:p>
      <w:pPr>
        <w:pStyle w:val="Normal1"/>
        <w:spacing w:lineRule="auto" w:line="240" w:before="240" w:after="240"/>
        <w:rPr/>
      </w:pPr>
      <w:r>
        <w:rPr/>
        <w:tab/>
        <w:t>Não reage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>
          <w:u w:val="none"/>
        </w:rPr>
      </w:pPr>
      <w:r>
        <w:rPr/>
        <w:t>Ações Cidadão (armado)</w:t>
      </w:r>
    </w:p>
    <w:p>
      <w:pPr>
        <w:pStyle w:val="Normal1"/>
        <w:spacing w:lineRule="auto" w:line="240" w:before="240" w:after="240"/>
        <w:rPr/>
      </w:pPr>
      <w:r>
        <w:rPr/>
        <w:t>Se move ao longo do mapa(se move a cada duas iterações)</w:t>
      </w:r>
    </w:p>
    <w:p>
      <w:pPr>
        <w:pStyle w:val="Normal1"/>
        <w:spacing w:lineRule="auto" w:line="240" w:before="240" w:after="240"/>
        <w:rPr/>
      </w:pPr>
      <w:r>
        <w:rPr/>
        <w:t>Se é encontrado pelo bandido</w:t>
      </w:r>
    </w:p>
    <w:p>
      <w:pPr>
        <w:pStyle w:val="Normal1"/>
        <w:spacing w:lineRule="auto" w:line="240" w:before="240" w:after="240"/>
        <w:rPr/>
      </w:pPr>
      <w:r>
        <w:rPr/>
        <w:tab/>
        <w:t>% de não reagir</w:t>
      </w:r>
    </w:p>
    <w:p>
      <w:pPr>
        <w:pStyle w:val="Normal1"/>
        <w:spacing w:lineRule="auto" w:line="240" w:before="240" w:after="240"/>
        <w:rPr/>
      </w:pPr>
      <w:r>
        <w:rPr/>
        <w:tab/>
        <w:tab/>
        <w:t>Se reagir</w:t>
      </w:r>
    </w:p>
    <w:p>
      <w:pPr>
        <w:pStyle w:val="Normal1"/>
        <w:spacing w:lineRule="auto" w:line="240" w:before="240" w:after="240"/>
        <w:rPr/>
      </w:pPr>
      <w:r>
        <w:rPr/>
        <w:tab/>
        <w:tab/>
        <w:tab/>
        <w:t>% de morrer ao reagir</w:t>
      </w:r>
    </w:p>
    <w:p>
      <w:pPr>
        <w:pStyle w:val="Normal1"/>
        <w:spacing w:lineRule="auto" w:line="240" w:before="240" w:after="240"/>
        <w:rPr>
          <w:del w:id="1" w:author="Unknown Author" w:date="2020-04-17T11:17:12Z"/>
        </w:rPr>
      </w:pPr>
      <w:del w:id="0" w:author="Unknown Author" w:date="2020-04-17T11:17:12Z">
        <w:r>
          <w:rPr/>
          <w:delText>Se encontra o bandido</w:delText>
        </w:r>
      </w:del>
    </w:p>
    <w:p>
      <w:pPr>
        <w:pStyle w:val="Normal1"/>
        <w:spacing w:lineRule="auto" w:line="240" w:before="240" w:after="240"/>
        <w:rPr/>
      </w:pPr>
      <w:del w:id="2" w:author="Unknown Author" w:date="2020-04-17T11:17:12Z">
        <w:r>
          <w:rPr/>
          <w:tab/>
          <w:delText>Reage</w:delText>
        </w:r>
      </w:del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u w:val="none"/>
        </w:rPr>
      </w:pPr>
      <w:r>
        <w:rPr/>
        <w:t>Ações Bandido</w:t>
      </w:r>
    </w:p>
    <w:p>
      <w:pPr>
        <w:pStyle w:val="Normal1"/>
        <w:spacing w:lineRule="auto" w:line="240" w:before="240" w:after="240"/>
        <w:rPr/>
      </w:pPr>
      <w:r>
        <w:rPr/>
        <w:t>Se move ao longo do mapa (a cada iteração se move uma vez)</w:t>
      </w:r>
    </w:p>
    <w:p>
      <w:pPr>
        <w:pStyle w:val="Normal1"/>
        <w:spacing w:lineRule="auto" w:line="240" w:before="240" w:after="240"/>
        <w:rPr/>
      </w:pPr>
      <w:r>
        <w:rPr/>
        <w:t>Todo encontro com o  cidadão</w:t>
      </w:r>
    </w:p>
    <w:p>
      <w:pPr>
        <w:pStyle w:val="Normal1"/>
        <w:spacing w:lineRule="auto" w:line="240" w:before="240" w:after="240"/>
        <w:rPr/>
      </w:pPr>
      <w:r>
        <w:rPr/>
        <w:tab/>
        <w:t>Comete crime:</w:t>
      </w:r>
    </w:p>
    <w:p>
      <w:pPr>
        <w:pStyle w:val="Normal1"/>
        <w:spacing w:lineRule="auto" w:line="240" w:before="240" w:after="240"/>
        <w:rPr/>
      </w:pPr>
      <w:r>
        <w:rPr/>
        <w:tab/>
        <w:tab/>
        <w:t xml:space="preserve">Se cidadão não reage </w:t>
      </w:r>
    </w:p>
    <w:p>
      <w:pPr>
        <w:pStyle w:val="Normal1"/>
        <w:spacing w:lineRule="auto" w:line="240" w:before="240" w:after="240"/>
        <w:rPr/>
      </w:pPr>
      <w:r>
        <w:rPr/>
        <w:tab/>
        <w:tab/>
        <w:tab/>
        <w:t>% apenas rouba vítima</w:t>
      </w:r>
    </w:p>
    <w:p>
      <w:pPr>
        <w:pStyle w:val="Normal1"/>
        <w:spacing w:lineRule="auto" w:line="240" w:before="240" w:after="240"/>
        <w:rPr/>
      </w:pPr>
      <w:r>
        <w:rPr/>
        <w:tab/>
        <w:tab/>
        <w:t>Se cidadão reage</w:t>
      </w:r>
    </w:p>
    <w:p>
      <w:pPr>
        <w:pStyle w:val="Normal1"/>
        <w:spacing w:lineRule="auto" w:line="240" w:before="240" w:after="240"/>
        <w:rPr/>
      </w:pPr>
      <w:r>
        <w:rPr/>
        <w:tab/>
        <w:tab/>
        <w:tab/>
        <w:t>% de chance de matar a vítima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>
          <w:u w:val="none"/>
        </w:rPr>
      </w:pPr>
      <w:r>
        <w:rPr/>
        <w:t>Ações Policial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Se move ao longo do mapa(a cada iteração se move uma vez)</w:t>
      </w:r>
    </w:p>
    <w:p>
      <w:pPr>
        <w:pStyle w:val="Normal1"/>
        <w:spacing w:lineRule="auto" w:line="240" w:before="240" w:after="240"/>
        <w:rPr/>
      </w:pPr>
      <w:r>
        <w:rPr/>
        <w:t xml:space="preserve">Todo encontro com bandido </w:t>
      </w:r>
    </w:p>
    <w:p>
      <w:pPr>
        <w:pStyle w:val="Normal1"/>
        <w:spacing w:lineRule="auto" w:line="240" w:before="240" w:after="240"/>
        <w:rPr/>
      </w:pPr>
      <w:r>
        <w:rPr/>
        <w:tab/>
        <w:t>% de chance de matar o Bandido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** O cálculo do percentual de chance de reação do ator leva em conta uma variável ambiente, que poderíamos chamar de “desconfiança”. Em um ambiente em que a variável é alta, a propensão de comportamento violento aumenta.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Hipótese: Em uma sociedade armada o número de mortes, tanto de bandidos, policiais, e cidadãos tende a aumentar.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trackRevision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LibreOffice/6.4.2.2$Linux_X86_64 LibreOffice_project/40$Build-2</Application>
  <Pages>2</Pages>
  <Words>234</Words>
  <Characters>1111</Characters>
  <CharactersWithSpaces>1327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2020-04-17T11:50:46Z</dcterms:modified>
  <cp:revision>1</cp:revision>
  <dc:subject/>
  <dc:title/>
</cp:coreProperties>
</file>